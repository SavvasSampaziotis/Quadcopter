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rFonts w:ascii="Impact" w:cs="Impact" w:eastAsia="Impact" w:hAnsi="Impact"/>
          <w:b w:val="0"/>
          <w:sz w:val="96"/>
          <w:szCs w:val="96"/>
          <w:rtl w:val="0"/>
        </w:rPr>
        <w:t xml:space="preserve">QUADCOPTER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Κοτζαμανίδης Ορέστης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Μηχανολόγος Μηχανικός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Σαμπαζιώτης Σάββας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Ηλεκτρολόγος Μηχανικός και </w:t>
        <w:tab/>
        <w:tab/>
        <w:tab/>
        <w:tab/>
        <w:tab/>
        <w:tab/>
        <w:tab/>
        <w:tab/>
        <w:tab/>
        <w:t xml:space="preserve">Μηχανικός Υπολογιστών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Εισαγωγή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Tο κείμενο αυτό, αποτελεί μία τεχνική περιγραφή της σχεδίασης και κατασκευής ενός τετρακοπτέρου. Το project αυτό είναι ανεξάρτητο των πανεπιστημιακών δραστηριοτήτων και αναπτύχθηκε με προσωπική πρωτοβουλία της ομάδας.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ΠΕΡΙΕΧΟΜΕΝΑ</w:t>
      </w:r>
    </w:p>
    <w:p w:rsidR="00000000" w:rsidDel="00000000" w:rsidP="00000000" w:rsidRDefault="00000000" w:rsidRPr="00000000">
      <w:pPr>
        <w:contextualSpacing w:val="0"/>
      </w:pPr>
      <w:hyperlink w:anchor="_t0fuqzj4pnue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Κεφάλαιο 1: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Εκκίνηση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Γενική περιγραφή συστήματος. Στόχοι και προδιαγραφές.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Καταγραφή Υλικών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Εμβάθυνση σε χαρακτηριστικά των διαφόρων εξαρτημάτων</w:t>
      </w:r>
    </w:p>
    <w:p w:rsidR="00000000" w:rsidDel="00000000" w:rsidP="00000000" w:rsidRDefault="00000000" w:rsidRPr="00000000">
      <w:pPr>
        <w:contextualSpacing w:val="0"/>
      </w:pPr>
      <w:hyperlink w:anchor="_c61e249adxtk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Κεφάλαιο 2: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Κατασκευή και Ηλεκτρονικά ( ?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Σχεδιάγραμμα λειτουργιών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Σχεδίαση σκελετού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Σχεδίαση και υλοποίηση τηλεχειρισμού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System Integration</w:t>
      </w:r>
    </w:p>
    <w:p w:rsidR="00000000" w:rsidDel="00000000" w:rsidP="00000000" w:rsidRDefault="00000000" w:rsidRPr="00000000">
      <w:pPr>
        <w:contextualSpacing w:val="0"/>
      </w:pPr>
      <w:hyperlink w:anchor="_b6roemwqne4q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Κεφάλαιο 3: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Μοντελοποίηση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Ανάγκη για μοντελοποίηση μέσω μετρήσεων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Σχεδίαση Δυναμόμετρου και Καταγραφέα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Εξαγωγή μοντέλου και επαλήθευση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Σχεδίαση ελεγκτή για σύστημα μάζας και ενός έλικα: Έλεγχος θέσης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Αξιολόγηση αποτελεσμάτων- σύγκριση με θεωρητικά αποτελέσματα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Κεφάλαιο 4: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Υλοποίηση Τετρακοπτέρου ?????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Πληρες Μοντέλο Τετρακοπτέρου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Προδιαγραφές και λειτουργίες  πτήσης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Σχεδίαση ελεγκτή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Δοκιμαστικές πτήσεις, αξιολόγιση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akzhl837nj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ua3l0vhe6k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0fuqzj4pnue" w:id="2"/>
      <w:bookmarkEnd w:id="2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Κεφάλαιο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61e249adxtk" w:id="3"/>
      <w:bookmarkEnd w:id="3"/>
      <w:r w:rsidDel="00000000" w:rsidR="00000000" w:rsidRPr="00000000">
        <w:rPr>
          <w:sz w:val="32"/>
          <w:szCs w:val="32"/>
          <w:u w:val="single"/>
          <w:rtl w:val="0"/>
        </w:rPr>
        <w:t xml:space="preserve">Κεφάλαιο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</w:pPr>
      <w:bookmarkStart w:colFirst="0" w:colLast="0" w:name="_achsrnq28mxe" w:id="4"/>
      <w:bookmarkEnd w:id="4"/>
      <w:r w:rsidDel="00000000" w:rsidR="00000000" w:rsidRPr="00000000">
        <w:rPr>
          <w:sz w:val="28"/>
          <w:szCs w:val="28"/>
          <w:rtl w:val="0"/>
        </w:rPr>
        <w:t xml:space="preserve">Σχεδιάγραμμα λειτουργιών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rPr>
          <w:ins w:author="Ore Ko" w:id="0" w:date="2015-08-19T10:36:39Z"/>
        </w:rPr>
      </w:pPr>
      <w:r w:rsidDel="00000000" w:rsidR="00000000" w:rsidRPr="00000000">
        <w:rPr>
          <w:sz w:val="28"/>
          <w:szCs w:val="28"/>
          <w:rtl w:val="0"/>
        </w:rPr>
        <w:t xml:space="preserve">Σχεδίαση σκελετού</w:t>
      </w:r>
      <w:ins w:author="Ore Ko" w:id="0" w:date="2015-08-19T10:36:39Z">
        <w:bookmarkStart w:colFirst="0" w:colLast="0" w:name="_3ogx59yevta" w:id="5"/>
        <w:bookmarkEnd w:id="5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pPrChange w:author="Ore Ko" w:id="0" w:date="2015-08-19T10:36:39Z">
          <w:pPr>
            <w:pStyle w:val="Heading2"/>
            <w:spacing w:after="0" w:lineRule="auto"/>
            <w:contextualSpacing w:val="0"/>
          </w:pPr>
        </w:pPrChange>
      </w:pPr>
      <w:bookmarkStart w:colFirst="0" w:colLast="0" w:name="_6feb6t7xqm2g" w:id="6"/>
      <w:bookmarkEnd w:id="6"/>
      <w:ins w:author="Ore Ko" w:id="0" w:date="2015-08-19T10:36:39Z">
        <w:r w:rsidDel="00000000" w:rsidR="00000000" w:rsidRPr="00000000">
          <w:rPr>
            <w:rtl w:val="0"/>
            <w:rPrChange w:author="Ore Ko" w:id="1" w:date="2015-08-19T10:36:39Z">
              <w:rPr>
                <w:sz w:val="28"/>
                <w:szCs w:val="28"/>
              </w:rPr>
            </w:rPrChange>
          </w:rPr>
          <w:t xml:space="preserve">Wow….had to add that, looks awesome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91238" cy="3416589"/>
            <wp:effectExtent b="0" l="0" r="0" t="0"/>
            <wp:docPr descr="QUAD7.png" id="1" name="image01.png"/>
            <a:graphic>
              <a:graphicData uri="http://schemas.openxmlformats.org/drawingml/2006/picture">
                <pic:pic>
                  <pic:nvPicPr>
                    <pic:cNvPr descr="QUAD7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341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6roemwqne4q" w:id="7"/>
      <w:bookmarkEnd w:id="7"/>
      <w:r w:rsidDel="00000000" w:rsidR="00000000" w:rsidRPr="00000000">
        <w:rPr>
          <w:sz w:val="32"/>
          <w:szCs w:val="32"/>
          <w:u w:val="single"/>
          <w:rtl w:val="0"/>
        </w:rPr>
        <w:t xml:space="preserve">Κεφάλαιο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Impact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